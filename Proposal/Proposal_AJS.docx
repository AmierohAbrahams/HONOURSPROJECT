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B56D" w14:textId="77777777" w:rsidR="006013DD" w:rsidRDefault="008D4611">
      <w:pPr>
        <w:pStyle w:val="Title"/>
      </w:pPr>
      <w:r>
        <w:t>Quantifying the impacts of physical factors on the ocean temperatures along the South African coastal system</w:t>
      </w:r>
    </w:p>
    <w:p w14:paraId="1CD3D1CB" w14:textId="77777777" w:rsidR="006013DD" w:rsidRDefault="008D4611">
      <w:pPr>
        <w:pStyle w:val="Author"/>
      </w:pPr>
      <w:r>
        <w:t>Amieroh Abrahams</w:t>
      </w:r>
    </w:p>
    <w:p w14:paraId="05241F42" w14:textId="77777777" w:rsidR="006013DD" w:rsidRDefault="008D4611">
      <w:pPr>
        <w:pStyle w:val="Date"/>
      </w:pPr>
      <w:r>
        <w:t>30 March 2018</w:t>
      </w:r>
    </w:p>
    <w:sdt>
      <w:sdtPr>
        <w:rPr>
          <w:rFonts w:asciiTheme="minorHAnsi" w:eastAsiaTheme="minorHAnsi" w:hAnsiTheme="minorHAnsi" w:cstheme="minorBidi"/>
          <w:color w:val="auto"/>
          <w:sz w:val="24"/>
          <w:szCs w:val="24"/>
        </w:rPr>
        <w:id w:val="-656063816"/>
        <w:docPartObj>
          <w:docPartGallery w:val="Table of Contents"/>
          <w:docPartUnique/>
        </w:docPartObj>
      </w:sdtPr>
      <w:sdtContent>
        <w:p w14:paraId="55CFD787" w14:textId="77777777" w:rsidR="006013DD" w:rsidRDefault="008D4611">
          <w:pPr>
            <w:pStyle w:val="TOCHeading"/>
          </w:pPr>
          <w:r>
            <w:t>Table of Contents</w:t>
          </w:r>
        </w:p>
        <w:p w14:paraId="218C4ADC" w14:textId="77777777" w:rsidR="00B10E8C" w:rsidRDefault="008D4611">
          <w:pPr>
            <w:pStyle w:val="TOC2"/>
            <w:tabs>
              <w:tab w:val="right" w:leader="dot" w:pos="9350"/>
            </w:tabs>
            <w:rPr>
              <w:noProof/>
            </w:rPr>
          </w:pPr>
          <w:r>
            <w:fldChar w:fldCharType="begin"/>
          </w:r>
          <w:r>
            <w:instrText>TOC \o "1-3" \h \z \u</w:instrText>
          </w:r>
          <w:r w:rsidR="00B10E8C">
            <w:fldChar w:fldCharType="separate"/>
          </w:r>
          <w:hyperlink w:anchor="_Toc513441341" w:history="1">
            <w:r w:rsidR="00B10E8C" w:rsidRPr="005E7174">
              <w:rPr>
                <w:rStyle w:val="Hyperlink"/>
                <w:noProof/>
              </w:rPr>
              <w:t>Introduction</w:t>
            </w:r>
            <w:r w:rsidR="00B10E8C">
              <w:rPr>
                <w:noProof/>
                <w:webHidden/>
              </w:rPr>
              <w:tab/>
            </w:r>
            <w:r w:rsidR="00B10E8C">
              <w:rPr>
                <w:noProof/>
                <w:webHidden/>
              </w:rPr>
              <w:fldChar w:fldCharType="begin"/>
            </w:r>
            <w:r w:rsidR="00B10E8C">
              <w:rPr>
                <w:noProof/>
                <w:webHidden/>
              </w:rPr>
              <w:instrText xml:space="preserve"> PAGEREF _Toc513441341 \h </w:instrText>
            </w:r>
            <w:r w:rsidR="00B10E8C">
              <w:rPr>
                <w:noProof/>
                <w:webHidden/>
              </w:rPr>
            </w:r>
            <w:r w:rsidR="00B10E8C">
              <w:rPr>
                <w:noProof/>
                <w:webHidden/>
              </w:rPr>
              <w:fldChar w:fldCharType="separate"/>
            </w:r>
            <w:r w:rsidR="00B10E8C">
              <w:rPr>
                <w:noProof/>
                <w:webHidden/>
              </w:rPr>
              <w:t>1</w:t>
            </w:r>
            <w:r w:rsidR="00B10E8C">
              <w:rPr>
                <w:noProof/>
                <w:webHidden/>
              </w:rPr>
              <w:fldChar w:fldCharType="end"/>
            </w:r>
          </w:hyperlink>
        </w:p>
        <w:p w14:paraId="1E209438" w14:textId="77777777" w:rsidR="00B10E8C" w:rsidRDefault="00B10E8C">
          <w:pPr>
            <w:pStyle w:val="TOC2"/>
            <w:tabs>
              <w:tab w:val="right" w:leader="dot" w:pos="9350"/>
            </w:tabs>
            <w:rPr>
              <w:noProof/>
            </w:rPr>
          </w:pPr>
          <w:hyperlink w:anchor="_Toc513441342" w:history="1">
            <w:r w:rsidRPr="005E7174">
              <w:rPr>
                <w:rStyle w:val="Hyperlink"/>
                <w:noProof/>
              </w:rPr>
              <w:t>Aim</w:t>
            </w:r>
            <w:r>
              <w:rPr>
                <w:noProof/>
                <w:webHidden/>
              </w:rPr>
              <w:tab/>
            </w:r>
            <w:r>
              <w:rPr>
                <w:noProof/>
                <w:webHidden/>
              </w:rPr>
              <w:fldChar w:fldCharType="begin"/>
            </w:r>
            <w:r>
              <w:rPr>
                <w:noProof/>
                <w:webHidden/>
              </w:rPr>
              <w:instrText xml:space="preserve"> PAGEREF _Toc513441342 \h </w:instrText>
            </w:r>
            <w:r>
              <w:rPr>
                <w:noProof/>
                <w:webHidden/>
              </w:rPr>
            </w:r>
            <w:r>
              <w:rPr>
                <w:noProof/>
                <w:webHidden/>
              </w:rPr>
              <w:fldChar w:fldCharType="separate"/>
            </w:r>
            <w:r>
              <w:rPr>
                <w:noProof/>
                <w:webHidden/>
              </w:rPr>
              <w:t>2</w:t>
            </w:r>
            <w:r>
              <w:rPr>
                <w:noProof/>
                <w:webHidden/>
              </w:rPr>
              <w:fldChar w:fldCharType="end"/>
            </w:r>
          </w:hyperlink>
        </w:p>
        <w:p w14:paraId="62E2E7F5" w14:textId="77777777" w:rsidR="00B10E8C" w:rsidRDefault="00B10E8C">
          <w:pPr>
            <w:pStyle w:val="TOC2"/>
            <w:tabs>
              <w:tab w:val="right" w:leader="dot" w:pos="9350"/>
            </w:tabs>
            <w:rPr>
              <w:noProof/>
            </w:rPr>
          </w:pPr>
          <w:hyperlink w:anchor="_Toc513441343" w:history="1">
            <w:r w:rsidRPr="005E7174">
              <w:rPr>
                <w:rStyle w:val="Hyperlink"/>
                <w:noProof/>
              </w:rPr>
              <w:t>Study area</w:t>
            </w:r>
            <w:r>
              <w:rPr>
                <w:noProof/>
                <w:webHidden/>
              </w:rPr>
              <w:tab/>
            </w:r>
            <w:r>
              <w:rPr>
                <w:noProof/>
                <w:webHidden/>
              </w:rPr>
              <w:fldChar w:fldCharType="begin"/>
            </w:r>
            <w:r>
              <w:rPr>
                <w:noProof/>
                <w:webHidden/>
              </w:rPr>
              <w:instrText xml:space="preserve"> PAGEREF _Toc513441343 \h </w:instrText>
            </w:r>
            <w:r>
              <w:rPr>
                <w:noProof/>
                <w:webHidden/>
              </w:rPr>
            </w:r>
            <w:r>
              <w:rPr>
                <w:noProof/>
                <w:webHidden/>
              </w:rPr>
              <w:fldChar w:fldCharType="separate"/>
            </w:r>
            <w:r>
              <w:rPr>
                <w:noProof/>
                <w:webHidden/>
              </w:rPr>
              <w:t>2</w:t>
            </w:r>
            <w:r>
              <w:rPr>
                <w:noProof/>
                <w:webHidden/>
              </w:rPr>
              <w:fldChar w:fldCharType="end"/>
            </w:r>
          </w:hyperlink>
        </w:p>
        <w:p w14:paraId="35E98403" w14:textId="77777777" w:rsidR="00B10E8C" w:rsidRDefault="00B10E8C">
          <w:pPr>
            <w:pStyle w:val="TOC2"/>
            <w:tabs>
              <w:tab w:val="right" w:leader="dot" w:pos="9350"/>
            </w:tabs>
            <w:rPr>
              <w:noProof/>
            </w:rPr>
          </w:pPr>
          <w:hyperlink w:anchor="_Toc513441344" w:history="1">
            <w:r w:rsidRPr="005E7174">
              <w:rPr>
                <w:rStyle w:val="Hyperlink"/>
                <w:noProof/>
              </w:rPr>
              <w:t>Sites</w:t>
            </w:r>
            <w:r>
              <w:rPr>
                <w:noProof/>
                <w:webHidden/>
              </w:rPr>
              <w:tab/>
            </w:r>
            <w:r>
              <w:rPr>
                <w:noProof/>
                <w:webHidden/>
              </w:rPr>
              <w:fldChar w:fldCharType="begin"/>
            </w:r>
            <w:r>
              <w:rPr>
                <w:noProof/>
                <w:webHidden/>
              </w:rPr>
              <w:instrText xml:space="preserve"> PAGEREF _Toc513441344 \h </w:instrText>
            </w:r>
            <w:r>
              <w:rPr>
                <w:noProof/>
                <w:webHidden/>
              </w:rPr>
            </w:r>
            <w:r>
              <w:rPr>
                <w:noProof/>
                <w:webHidden/>
              </w:rPr>
              <w:fldChar w:fldCharType="separate"/>
            </w:r>
            <w:r>
              <w:rPr>
                <w:noProof/>
                <w:webHidden/>
              </w:rPr>
              <w:t>3</w:t>
            </w:r>
            <w:r>
              <w:rPr>
                <w:noProof/>
                <w:webHidden/>
              </w:rPr>
              <w:fldChar w:fldCharType="end"/>
            </w:r>
          </w:hyperlink>
        </w:p>
        <w:p w14:paraId="5A7A310B" w14:textId="77777777" w:rsidR="00B10E8C" w:rsidRDefault="00B10E8C">
          <w:pPr>
            <w:pStyle w:val="TOC2"/>
            <w:tabs>
              <w:tab w:val="right" w:leader="dot" w:pos="9350"/>
            </w:tabs>
            <w:rPr>
              <w:noProof/>
            </w:rPr>
          </w:pPr>
          <w:hyperlink w:anchor="_Toc513441345" w:history="1">
            <w:r w:rsidRPr="005E7174">
              <w:rPr>
                <w:rStyle w:val="Hyperlink"/>
                <w:noProof/>
              </w:rPr>
              <w:t>Method</w:t>
            </w:r>
            <w:r>
              <w:rPr>
                <w:noProof/>
                <w:webHidden/>
              </w:rPr>
              <w:tab/>
            </w:r>
            <w:r>
              <w:rPr>
                <w:noProof/>
                <w:webHidden/>
              </w:rPr>
              <w:fldChar w:fldCharType="begin"/>
            </w:r>
            <w:r>
              <w:rPr>
                <w:noProof/>
                <w:webHidden/>
              </w:rPr>
              <w:instrText xml:space="preserve"> PAGEREF _Toc513441345 \h </w:instrText>
            </w:r>
            <w:r>
              <w:rPr>
                <w:noProof/>
                <w:webHidden/>
              </w:rPr>
            </w:r>
            <w:r>
              <w:rPr>
                <w:noProof/>
                <w:webHidden/>
              </w:rPr>
              <w:fldChar w:fldCharType="separate"/>
            </w:r>
            <w:r>
              <w:rPr>
                <w:noProof/>
                <w:webHidden/>
              </w:rPr>
              <w:t>3</w:t>
            </w:r>
            <w:r>
              <w:rPr>
                <w:noProof/>
                <w:webHidden/>
              </w:rPr>
              <w:fldChar w:fldCharType="end"/>
            </w:r>
          </w:hyperlink>
        </w:p>
        <w:p w14:paraId="1CB8578D" w14:textId="77777777" w:rsidR="00B10E8C" w:rsidRDefault="00B10E8C">
          <w:pPr>
            <w:pStyle w:val="TOC1"/>
            <w:tabs>
              <w:tab w:val="right" w:leader="dot" w:pos="9350"/>
            </w:tabs>
            <w:rPr>
              <w:noProof/>
            </w:rPr>
          </w:pPr>
          <w:hyperlink w:anchor="_Toc513441346" w:history="1">
            <w:r w:rsidRPr="005E7174">
              <w:rPr>
                <w:rStyle w:val="Hyperlink"/>
                <w:noProof/>
              </w:rPr>
              <w:t>Data</w:t>
            </w:r>
            <w:r>
              <w:rPr>
                <w:noProof/>
                <w:webHidden/>
              </w:rPr>
              <w:tab/>
            </w:r>
            <w:r>
              <w:rPr>
                <w:noProof/>
                <w:webHidden/>
              </w:rPr>
              <w:fldChar w:fldCharType="begin"/>
            </w:r>
            <w:r>
              <w:rPr>
                <w:noProof/>
                <w:webHidden/>
              </w:rPr>
              <w:instrText xml:space="preserve"> PAGEREF _Toc513441346 \h </w:instrText>
            </w:r>
            <w:r>
              <w:rPr>
                <w:noProof/>
                <w:webHidden/>
              </w:rPr>
            </w:r>
            <w:r>
              <w:rPr>
                <w:noProof/>
                <w:webHidden/>
              </w:rPr>
              <w:fldChar w:fldCharType="separate"/>
            </w:r>
            <w:r>
              <w:rPr>
                <w:noProof/>
                <w:webHidden/>
              </w:rPr>
              <w:t>3</w:t>
            </w:r>
            <w:r>
              <w:rPr>
                <w:noProof/>
                <w:webHidden/>
              </w:rPr>
              <w:fldChar w:fldCharType="end"/>
            </w:r>
          </w:hyperlink>
        </w:p>
        <w:p w14:paraId="67038CEB" w14:textId="77777777" w:rsidR="00B10E8C" w:rsidRDefault="00B10E8C">
          <w:pPr>
            <w:pStyle w:val="TOC1"/>
            <w:tabs>
              <w:tab w:val="right" w:leader="dot" w:pos="9350"/>
            </w:tabs>
            <w:rPr>
              <w:noProof/>
            </w:rPr>
          </w:pPr>
          <w:hyperlink w:anchor="_Toc513441347" w:history="1">
            <w:r w:rsidRPr="005E7174">
              <w:rPr>
                <w:rStyle w:val="Hyperlink"/>
                <w:noProof/>
              </w:rPr>
              <w:t>SACTN- temperature data</w:t>
            </w:r>
            <w:r>
              <w:rPr>
                <w:noProof/>
                <w:webHidden/>
              </w:rPr>
              <w:tab/>
            </w:r>
            <w:r>
              <w:rPr>
                <w:noProof/>
                <w:webHidden/>
              </w:rPr>
              <w:fldChar w:fldCharType="begin"/>
            </w:r>
            <w:r>
              <w:rPr>
                <w:noProof/>
                <w:webHidden/>
              </w:rPr>
              <w:instrText xml:space="preserve"> PAGEREF _Toc513441347 \h </w:instrText>
            </w:r>
            <w:r>
              <w:rPr>
                <w:noProof/>
                <w:webHidden/>
              </w:rPr>
            </w:r>
            <w:r>
              <w:rPr>
                <w:noProof/>
                <w:webHidden/>
              </w:rPr>
              <w:fldChar w:fldCharType="separate"/>
            </w:r>
            <w:r>
              <w:rPr>
                <w:noProof/>
                <w:webHidden/>
              </w:rPr>
              <w:t>3</w:t>
            </w:r>
            <w:r>
              <w:rPr>
                <w:noProof/>
                <w:webHidden/>
              </w:rPr>
              <w:fldChar w:fldCharType="end"/>
            </w:r>
          </w:hyperlink>
        </w:p>
        <w:p w14:paraId="0E420544" w14:textId="77777777" w:rsidR="00B10E8C" w:rsidRDefault="00B10E8C">
          <w:pPr>
            <w:pStyle w:val="TOC1"/>
            <w:tabs>
              <w:tab w:val="right" w:leader="dot" w:pos="9350"/>
            </w:tabs>
            <w:rPr>
              <w:noProof/>
            </w:rPr>
          </w:pPr>
          <w:hyperlink w:anchor="_Toc513441348" w:history="1">
            <w:r w:rsidRPr="005E7174">
              <w:rPr>
                <w:rStyle w:val="Hyperlink"/>
                <w:noProof/>
              </w:rPr>
              <w:t>Wave data</w:t>
            </w:r>
            <w:r>
              <w:rPr>
                <w:noProof/>
                <w:webHidden/>
              </w:rPr>
              <w:tab/>
            </w:r>
            <w:r>
              <w:rPr>
                <w:noProof/>
                <w:webHidden/>
              </w:rPr>
              <w:fldChar w:fldCharType="begin"/>
            </w:r>
            <w:r>
              <w:rPr>
                <w:noProof/>
                <w:webHidden/>
              </w:rPr>
              <w:instrText xml:space="preserve"> PAGEREF _Toc513441348 \h </w:instrText>
            </w:r>
            <w:r>
              <w:rPr>
                <w:noProof/>
                <w:webHidden/>
              </w:rPr>
            </w:r>
            <w:r>
              <w:rPr>
                <w:noProof/>
                <w:webHidden/>
              </w:rPr>
              <w:fldChar w:fldCharType="separate"/>
            </w:r>
            <w:r>
              <w:rPr>
                <w:noProof/>
                <w:webHidden/>
              </w:rPr>
              <w:t>4</w:t>
            </w:r>
            <w:r>
              <w:rPr>
                <w:noProof/>
                <w:webHidden/>
              </w:rPr>
              <w:fldChar w:fldCharType="end"/>
            </w:r>
          </w:hyperlink>
        </w:p>
        <w:p w14:paraId="15D0B8C7" w14:textId="77777777" w:rsidR="00B10E8C" w:rsidRDefault="00B10E8C">
          <w:pPr>
            <w:pStyle w:val="TOC1"/>
            <w:tabs>
              <w:tab w:val="right" w:leader="dot" w:pos="9350"/>
            </w:tabs>
            <w:rPr>
              <w:noProof/>
            </w:rPr>
          </w:pPr>
          <w:hyperlink w:anchor="_Toc513441349" w:history="1">
            <w:r w:rsidRPr="005E7174">
              <w:rPr>
                <w:rStyle w:val="Hyperlink"/>
                <w:noProof/>
              </w:rPr>
              <w:t>Statistical analysis</w:t>
            </w:r>
            <w:r>
              <w:rPr>
                <w:noProof/>
                <w:webHidden/>
              </w:rPr>
              <w:tab/>
            </w:r>
            <w:r>
              <w:rPr>
                <w:noProof/>
                <w:webHidden/>
              </w:rPr>
              <w:fldChar w:fldCharType="begin"/>
            </w:r>
            <w:r>
              <w:rPr>
                <w:noProof/>
                <w:webHidden/>
              </w:rPr>
              <w:instrText xml:space="preserve"> PAGEREF _Toc513441349 \h </w:instrText>
            </w:r>
            <w:r>
              <w:rPr>
                <w:noProof/>
                <w:webHidden/>
              </w:rPr>
            </w:r>
            <w:r>
              <w:rPr>
                <w:noProof/>
                <w:webHidden/>
              </w:rPr>
              <w:fldChar w:fldCharType="separate"/>
            </w:r>
            <w:r>
              <w:rPr>
                <w:noProof/>
                <w:webHidden/>
              </w:rPr>
              <w:t>4</w:t>
            </w:r>
            <w:r>
              <w:rPr>
                <w:noProof/>
                <w:webHidden/>
              </w:rPr>
              <w:fldChar w:fldCharType="end"/>
            </w:r>
          </w:hyperlink>
        </w:p>
        <w:p w14:paraId="034D712E" w14:textId="77777777" w:rsidR="006013DD" w:rsidRDefault="008D4611">
          <w:r>
            <w:fldChar w:fldCharType="end"/>
          </w:r>
        </w:p>
      </w:sdtContent>
    </w:sdt>
    <w:p w14:paraId="4CFB9EBE" w14:textId="77777777" w:rsidR="006013DD" w:rsidRDefault="008D4611">
      <w:pPr>
        <w:pStyle w:val="Heading2"/>
      </w:pPr>
      <w:bookmarkStart w:id="0" w:name="introduction"/>
      <w:bookmarkStart w:id="1" w:name="_Toc513441341"/>
      <w:bookmarkEnd w:id="0"/>
      <w:r>
        <w:t>Introduction</w:t>
      </w:r>
      <w:bookmarkEnd w:id="1"/>
    </w:p>
    <w:p w14:paraId="6C05BF3B" w14:textId="77777777" w:rsidR="006013DD" w:rsidRDefault="008D4611">
      <w:pPr>
        <w:pStyle w:val="FirstParagraph"/>
      </w:pPr>
      <w:commentRangeStart w:id="2"/>
      <w:r>
        <w:t xml:space="preserve">Temperature is the main determinant of biogeographical patterns and ecosystem processes. Seawater temperature has a large effect on the survival and reproduction of marine organisms at various scales and </w:t>
      </w:r>
      <w:del w:id="3" w:author="AJ Smit" w:date="2018-05-07T07:27:00Z">
        <w:r w:rsidDel="00AA35B5">
          <w:delText xml:space="preserve">effect </w:delText>
        </w:r>
      </w:del>
      <w:ins w:id="4" w:author="AJ Smit" w:date="2018-05-07T07:27:00Z">
        <w:r w:rsidR="00AA35B5">
          <w:t xml:space="preserve">affect </w:t>
        </w:r>
      </w:ins>
      <w:r>
        <w:t xml:space="preserve">the biochemical and physiological rates in organisms. One example of a biogeographic distribution that is limited by seawater temperature is kelp, where </w:t>
      </w:r>
      <w:commentRangeStart w:id="5"/>
      <w:r>
        <w:t xml:space="preserve">increasing </w:t>
      </w:r>
      <w:commentRangeEnd w:id="5"/>
      <w:r w:rsidR="00AA35B5">
        <w:rPr>
          <w:rStyle w:val="CommentReference"/>
        </w:rPr>
        <w:commentReference w:id="5"/>
      </w:r>
      <w:r>
        <w:t xml:space="preserve">temperature </w:t>
      </w:r>
      <w:del w:id="6" w:author="AJ Smit" w:date="2018-05-07T07:28:00Z">
        <w:r w:rsidDel="00AA35B5">
          <w:delText xml:space="preserve">gradients </w:delText>
        </w:r>
      </w:del>
      <w:r>
        <w:t xml:space="preserve">reduce kelp distribution. </w:t>
      </w:r>
      <w:del w:id="7" w:author="AJ Smit" w:date="2018-05-07T07:28:00Z">
        <w:r w:rsidDel="00AA35B5">
          <w:delText xml:space="preserve">All the ocean heat virtually comes from the sun, because of this heat input at the surface, the surface layers of the sea is the warmest and the temperature decreases with depth. </w:delText>
        </w:r>
      </w:del>
      <w:r>
        <w:t xml:space="preserve">Temperature and </w:t>
      </w:r>
      <w:commentRangeStart w:id="8"/>
      <w:r>
        <w:t xml:space="preserve">hydrodynamic flow </w:t>
      </w:r>
      <w:commentRangeEnd w:id="8"/>
      <w:r w:rsidR="00AA35B5">
        <w:rPr>
          <w:rStyle w:val="CommentReference"/>
        </w:rPr>
        <w:commentReference w:id="8"/>
      </w:r>
      <w:r>
        <w:t xml:space="preserve">not only influence the distribution of </w:t>
      </w:r>
      <w:proofErr w:type="spellStart"/>
      <w:proofErr w:type="gramStart"/>
      <w:r>
        <w:t>organims</w:t>
      </w:r>
      <w:proofErr w:type="spellEnd"/>
      <w:r>
        <w:t>, but</w:t>
      </w:r>
      <w:proofErr w:type="gramEnd"/>
      <w:r>
        <w:t xml:space="preserve"> have </w:t>
      </w:r>
      <w:ins w:id="9" w:author="AJ Smit" w:date="2018-05-07T07:29:00Z">
        <w:r w:rsidR="00AA35B5">
          <w:t xml:space="preserve">also been </w:t>
        </w:r>
      </w:ins>
      <w:r>
        <w:t xml:space="preserve">shown to affect the morphology of these organisms. </w:t>
      </w:r>
      <w:commentRangeStart w:id="10"/>
      <w:r>
        <w:t>Increased temperature also reduces the photosynthetic rate, as well as a substantial decrease in respiration.</w:t>
      </w:r>
      <w:commentRangeEnd w:id="10"/>
      <w:r w:rsidR="00AA35B5">
        <w:rPr>
          <w:rStyle w:val="CommentReference"/>
        </w:rPr>
        <w:commentReference w:id="10"/>
      </w:r>
      <w:commentRangeEnd w:id="2"/>
      <w:r w:rsidR="00AA35B5">
        <w:rPr>
          <w:rStyle w:val="CommentReference"/>
        </w:rPr>
        <w:commentReference w:id="2"/>
      </w:r>
    </w:p>
    <w:p w14:paraId="338633F8" w14:textId="77777777" w:rsidR="006013DD" w:rsidRDefault="008D4611">
      <w:pPr>
        <w:pStyle w:val="BodyText"/>
      </w:pPr>
      <w:r>
        <w:t>Remote sensing technology improvements over many decades have allowed researchers to map the global sea surface temperature (SST) at increasing</w:t>
      </w:r>
      <w:ins w:id="11" w:author="AJ Smit" w:date="2018-05-07T07:33:00Z">
        <w:r w:rsidR="00AA35B5">
          <w:t>ly finer</w:t>
        </w:r>
      </w:ins>
      <w:r>
        <w:t xml:space="preserve"> resolutions. Satelite temperature data sets are widely used for monit</w:t>
      </w:r>
      <w:del w:id="12" w:author="AJ Smit" w:date="2018-05-07T07:33:00Z">
        <w:r w:rsidDel="00AA35B5">
          <w:delText>i</w:delText>
        </w:r>
      </w:del>
      <w:r>
        <w:t xml:space="preserve">oring the changes in ocean temperatures. Satellite-derived SST data are being used to </w:t>
      </w:r>
      <w:del w:id="13" w:author="AJ Smit" w:date="2018-05-07T07:33:00Z">
        <w:r w:rsidDel="00AA35B5">
          <w:delText xml:space="preserve">predict </w:delText>
        </w:r>
      </w:del>
      <w:ins w:id="14" w:author="AJ Smit" w:date="2018-05-07T07:33:00Z">
        <w:r w:rsidR="00AA35B5">
          <w:t xml:space="preserve">project </w:t>
        </w:r>
      </w:ins>
      <w:r>
        <w:t>effects of climate change on the coastal</w:t>
      </w:r>
      <w:ins w:id="15" w:author="AJ Smit" w:date="2018-05-07T07:34:00Z">
        <w:r w:rsidR="00AA35B5">
          <w:t xml:space="preserve"> and oceanic</w:t>
        </w:r>
      </w:ins>
      <w:r>
        <w:t xml:space="preserve"> marine biota. The need for suitable seawater temperature records has encouraged the development of gridded data products spanning the satellite era for the last three decades and/or longer instrumental data ranging back to 1972 in the South African coastal temperature network (SACTN) data set. In some regions the temperature records contained in these diverse datasets have been validated against precise and accurate </w:t>
      </w:r>
      <w:r>
        <w:rPr>
          <w:i/>
        </w:rPr>
        <w:t>in situ</w:t>
      </w:r>
      <w:r>
        <w:t xml:space="preserve"> temperature measurements</w:t>
      </w:r>
      <w:del w:id="16" w:author="AJ Smit" w:date="2018-05-07T07:34:00Z">
        <w:r w:rsidDel="00AA35B5">
          <w:delText xml:space="preserve">, </w:delText>
        </w:r>
      </w:del>
      <w:ins w:id="17" w:author="AJ Smit" w:date="2018-05-07T07:34:00Z">
        <w:r w:rsidR="00AA35B5">
          <w:t xml:space="preserve">; </w:t>
        </w:r>
      </w:ins>
      <w:r>
        <w:t>this</w:t>
      </w:r>
      <w:ins w:id="18" w:author="AJ Smit" w:date="2018-05-07T07:34:00Z">
        <w:r w:rsidR="00AA35B5">
          <w:t>,</w:t>
        </w:r>
      </w:ins>
      <w:r>
        <w:t xml:space="preserve"> however may be true for offshore regions where satellite </w:t>
      </w:r>
      <w:r>
        <w:lastRenderedPageBreak/>
        <w:t xml:space="preserve">data generally reflect reality. It is known that satellite-derived temperature measurements may differ from </w:t>
      </w:r>
      <w:r>
        <w:rPr>
          <w:i/>
        </w:rPr>
        <w:t>in situ</w:t>
      </w:r>
      <w:r>
        <w:t xml:space="preserve"> measurements</w:t>
      </w:r>
      <w:ins w:id="19" w:author="AJ Smit" w:date="2018-05-07T07:35:00Z">
        <w:r w:rsidR="00AA35B5">
          <w:t>, and at the coastline</w:t>
        </w:r>
      </w:ins>
      <w:del w:id="20" w:author="AJ Smit" w:date="2018-05-07T07:35:00Z">
        <w:r w:rsidDel="00AA35B5">
          <w:delText>.</w:delText>
        </w:r>
      </w:del>
      <w:r>
        <w:t xml:space="preserve"> </w:t>
      </w:r>
      <w:del w:id="21" w:author="AJ Smit" w:date="2018-05-07T07:35:00Z">
        <w:r w:rsidDel="00AA35B5">
          <w:delText xml:space="preserve">Satellite </w:delText>
        </w:r>
      </w:del>
      <w:ins w:id="22" w:author="AJ Smit" w:date="2018-05-07T07:35:00Z">
        <w:r w:rsidR="00AA35B5">
          <w:t xml:space="preserve">satellite </w:t>
        </w:r>
      </w:ins>
      <w:r>
        <w:t>measurements often fail</w:t>
      </w:r>
      <w:del w:id="23" w:author="AJ Smit" w:date="2018-05-07T07:35:00Z">
        <w:r w:rsidDel="00AA35B5">
          <w:delText>ed</w:delText>
        </w:r>
      </w:del>
      <w:r>
        <w:t xml:space="preserve"> to record small-scale variability or provide </w:t>
      </w:r>
      <w:ins w:id="24" w:author="AJ Smit" w:date="2018-05-07T07:35:00Z">
        <w:r w:rsidR="00AA35B5">
          <w:t xml:space="preserve">even </w:t>
        </w:r>
      </w:ins>
      <w:r>
        <w:t>re</w:t>
      </w:r>
      <w:ins w:id="25" w:author="AJ Smit" w:date="2018-05-07T07:35:00Z">
        <w:r w:rsidR="00AA35B5">
          <w:t>alistic</w:t>
        </w:r>
      </w:ins>
      <w:del w:id="26" w:author="AJ Smit" w:date="2018-05-07T07:35:00Z">
        <w:r w:rsidDel="00AA35B5">
          <w:delText>liable</w:delText>
        </w:r>
      </w:del>
      <w:r>
        <w:t xml:space="preserve"> information on </w:t>
      </w:r>
      <w:ins w:id="27" w:author="AJ Smit" w:date="2018-05-07T07:35:00Z">
        <w:r w:rsidR="00AA35B5">
          <w:t xml:space="preserve">mean climatological </w:t>
        </w:r>
      </w:ins>
      <w:r>
        <w:t>temperature</w:t>
      </w:r>
      <w:ins w:id="28" w:author="AJ Smit" w:date="2018-05-07T07:35:00Z">
        <w:r w:rsidR="00AA35B5">
          <w:t>s</w:t>
        </w:r>
      </w:ins>
      <w:r>
        <w:t>.</w:t>
      </w:r>
    </w:p>
    <w:p w14:paraId="3E847C8C" w14:textId="77777777" w:rsidR="006013DD" w:rsidRDefault="008D4611">
      <w:pPr>
        <w:pStyle w:val="BodyText"/>
      </w:pPr>
      <w:r>
        <w:t>The application of gridded SSTs to the coast are not accurate or reliable</w:t>
      </w:r>
      <w:del w:id="29" w:author="AJ Smit" w:date="2018-05-07T07:35:00Z">
        <w:r w:rsidDel="00AA35B5">
          <w:delText xml:space="preserve">, </w:delText>
        </w:r>
      </w:del>
      <w:ins w:id="30" w:author="AJ Smit" w:date="2018-05-07T07:35:00Z">
        <w:r w:rsidR="00AA35B5">
          <w:t xml:space="preserve">; </w:t>
        </w:r>
      </w:ins>
      <w:r>
        <w:t>this</w:t>
      </w:r>
      <w:ins w:id="31" w:author="AJ Smit" w:date="2018-05-07T07:35:00Z">
        <w:r w:rsidR="00AA35B5">
          <w:t>,</w:t>
        </w:r>
      </w:ins>
      <w:r>
        <w:t xml:space="preserve"> however is not widely known and many different regions across the globe simply do not have suitable </w:t>
      </w:r>
      <w:r>
        <w:rPr>
          <w:i/>
        </w:rPr>
        <w:t>in situ</w:t>
      </w:r>
      <w:r>
        <w:t xml:space="preserve"> coastal temperature datasets available. Thus</w:t>
      </w:r>
      <w:ins w:id="32" w:author="AJ Smit" w:date="2018-05-07T07:36:00Z">
        <w:r w:rsidR="00AA35B5">
          <w:t>,</w:t>
        </w:r>
      </w:ins>
      <w:r>
        <w:t xml:space="preserve"> it has been strongly recommended to make use of </w:t>
      </w:r>
      <w:r w:rsidRPr="00AA35B5">
        <w:rPr>
          <w:i/>
          <w:rPrChange w:id="33" w:author="AJ Smit" w:date="2018-05-07T07:36:00Z">
            <w:rPr/>
          </w:rPrChange>
        </w:rPr>
        <w:t>in situ</w:t>
      </w:r>
      <w:r>
        <w:t xml:space="preserve"> data to support research conducted within 400m of the shoreline. Where records of </w:t>
      </w:r>
      <w:r>
        <w:rPr>
          <w:i/>
        </w:rPr>
        <w:t>in situ</w:t>
      </w:r>
      <w:r>
        <w:t xml:space="preserve"> coastal seawater temperature do exist, </w:t>
      </w:r>
      <w:commentRangeStart w:id="34"/>
      <w:r>
        <w:t>the reliability of these datasets could be used in place of the remotely sensed SST data</w:t>
      </w:r>
      <w:commentRangeEnd w:id="34"/>
      <w:r w:rsidR="00AA35B5">
        <w:rPr>
          <w:rStyle w:val="CommentReference"/>
        </w:rPr>
        <w:commentReference w:id="34"/>
      </w:r>
      <w:r>
        <w:t>.</w:t>
      </w:r>
    </w:p>
    <w:p w14:paraId="7BAADD53" w14:textId="77777777" w:rsidR="006013DD" w:rsidRDefault="00A87F9D">
      <w:pPr>
        <w:pStyle w:val="BodyText"/>
      </w:pPr>
      <w:ins w:id="35" w:author="AJ Smit" w:date="2018-05-07T07:37:00Z">
        <w:r>
          <w:t xml:space="preserve">Local scale </w:t>
        </w:r>
      </w:ins>
      <w:del w:id="36" w:author="AJ Smit" w:date="2018-05-07T07:37:00Z">
        <w:r w:rsidR="008D4611" w:rsidDel="00A87F9D">
          <w:delText xml:space="preserve">Physical </w:delText>
        </w:r>
      </w:del>
      <w:ins w:id="37" w:author="AJ Smit" w:date="2018-05-07T07:37:00Z">
        <w:r>
          <w:t xml:space="preserve">physical </w:t>
        </w:r>
      </w:ins>
      <w:r w:rsidR="008D4611">
        <w:t xml:space="preserve">factors </w:t>
      </w:r>
      <w:del w:id="38" w:author="AJ Smit" w:date="2018-05-07T07:36:00Z">
        <w:r w:rsidR="008D4611" w:rsidDel="00AA35B5">
          <w:delText xml:space="preserve">largely </w:delText>
        </w:r>
      </w:del>
      <w:r w:rsidR="008D4611">
        <w:t xml:space="preserve">influence </w:t>
      </w:r>
      <w:del w:id="39" w:author="AJ Smit" w:date="2018-05-07T07:37:00Z">
        <w:r w:rsidR="008D4611" w:rsidDel="00A87F9D">
          <w:delText xml:space="preserve">biological systems in the marine environment and </w:delText>
        </w:r>
      </w:del>
      <w:r w:rsidR="008D4611">
        <w:t>may influence the temperature profiles</w:t>
      </w:r>
      <w:ins w:id="40" w:author="AJ Smit" w:date="2018-05-07T07:37:00Z">
        <w:r>
          <w:t xml:space="preserve"> in the nearshore</w:t>
        </w:r>
      </w:ins>
      <w:r w:rsidR="008D4611">
        <w:t xml:space="preserve">. There is a large variation in the seawater temperature along the South African coastline, where the Benguela and Agulhas </w:t>
      </w:r>
      <w:del w:id="41" w:author="AJ Smit" w:date="2018-05-07T07:37:00Z">
        <w:r w:rsidR="008D4611" w:rsidDel="00A87F9D">
          <w:delText xml:space="preserve">currents </w:delText>
        </w:r>
      </w:del>
      <w:ins w:id="42" w:author="AJ Smit" w:date="2018-05-07T07:37:00Z">
        <w:r>
          <w:t xml:space="preserve">Currents </w:t>
        </w:r>
      </w:ins>
      <w:r w:rsidR="008D4611">
        <w:t xml:space="preserve">are the two major currents and govern the marine environment in the nearshore environment. </w:t>
      </w:r>
      <w:commentRangeStart w:id="43"/>
      <w:r w:rsidR="008D4611">
        <w:t xml:space="preserve">The Benguela Marine Province (BMP) lies </w:t>
      </w:r>
      <w:del w:id="44" w:author="AJ Smit" w:date="2018-05-07T07:37:00Z">
        <w:r w:rsidR="008D4611" w:rsidDel="00A87F9D">
          <w:delText xml:space="preserve">West </w:delText>
        </w:r>
      </w:del>
      <w:ins w:id="45" w:author="AJ Smit" w:date="2018-05-07T07:37:00Z">
        <w:r>
          <w:t xml:space="preserve">west </w:t>
        </w:r>
      </w:ins>
      <w:r w:rsidR="008D4611">
        <w:t xml:space="preserve">of Cape Point and is characterised by cold water moving north from the Southern Ocean via the Benguela </w:t>
      </w:r>
      <w:del w:id="46" w:author="AJ Smit" w:date="2018-05-07T07:37:00Z">
        <w:r w:rsidR="008D4611" w:rsidDel="00A87F9D">
          <w:delText>current</w:delText>
        </w:r>
      </w:del>
      <w:ins w:id="47" w:author="AJ Smit" w:date="2018-05-07T07:37:00Z">
        <w:r>
          <w:t>Current</w:t>
        </w:r>
      </w:ins>
      <w:r w:rsidR="008D4611">
        <w:t xml:space="preserve">. The Agulhas Bank Ecoregion lies east of Cape Point . This ecoregion makes up the western half of the Agulhas </w:t>
      </w:r>
      <w:del w:id="48" w:author="AJ Smit" w:date="2018-05-07T07:37:00Z">
        <w:r w:rsidR="008D4611" w:rsidDel="00A87F9D">
          <w:delText>province</w:delText>
        </w:r>
      </w:del>
      <w:ins w:id="49" w:author="AJ Smit" w:date="2018-05-07T07:37:00Z">
        <w:r>
          <w:t>Province</w:t>
        </w:r>
      </w:ins>
      <w:r w:rsidR="008D4611">
        <w:t xml:space="preserve">, which is governed by the warm Agulhas </w:t>
      </w:r>
      <w:del w:id="50" w:author="AJ Smit" w:date="2018-05-07T07:38:00Z">
        <w:r w:rsidR="008D4611" w:rsidDel="00A87F9D">
          <w:delText xml:space="preserve">current </w:delText>
        </w:r>
      </w:del>
      <w:ins w:id="51" w:author="AJ Smit" w:date="2018-05-07T07:38:00Z">
        <w:r>
          <w:t xml:space="preserve">Current </w:t>
        </w:r>
      </w:ins>
      <w:r w:rsidR="008D4611">
        <w:t xml:space="preserve">that flows south along the east coast of South Africa. </w:t>
      </w:r>
      <w:commentRangeEnd w:id="43"/>
      <w:r>
        <w:rPr>
          <w:rStyle w:val="CommentReference"/>
        </w:rPr>
        <w:commentReference w:id="43"/>
      </w:r>
      <w:r w:rsidR="008D4611">
        <w:t>The two currents can vary in as much as 10°C on a single day. Thus this variation results in fluctuations in seawater temperatures. Various process such as coastal upwelling occur along these coasts. This is the process where winds blow surface water offshore. Thus winds play a role in the ocean temperature variation by driving various processes such as upwelling and downwelling.</w:t>
      </w:r>
    </w:p>
    <w:p w14:paraId="64F9AA84" w14:textId="77777777" w:rsidR="006013DD" w:rsidRDefault="008D4611">
      <w:pPr>
        <w:pStyle w:val="Heading2"/>
      </w:pPr>
      <w:bookmarkStart w:id="52" w:name="aim"/>
      <w:bookmarkStart w:id="53" w:name="_Toc513441342"/>
      <w:bookmarkEnd w:id="52"/>
      <w:r>
        <w:t>Aim</w:t>
      </w:r>
      <w:bookmarkEnd w:id="53"/>
    </w:p>
    <w:p w14:paraId="590F8369" w14:textId="77777777" w:rsidR="006013DD" w:rsidRDefault="008D4611">
      <w:pPr>
        <w:pStyle w:val="FirstParagraph"/>
      </w:pPr>
      <w:commentRangeStart w:id="54"/>
      <w:r>
        <w:t>The aim of this study is, therefore, to examine whether there is homogeniety between the sites and which physical variables shows a similar trend in changes per month. The study is also aimed at examining the driving factors causing a difference in seawater temperatures along the South African coastline.</w:t>
      </w:r>
      <w:ins w:id="55" w:author="AJ Smit" w:date="2018-05-07T07:57:00Z">
        <w:r w:rsidR="00846DB6">
          <w:t xml:space="preserve"> </w:t>
        </w:r>
      </w:ins>
      <w:r>
        <w:t>This will be achieved by examining the wave and coastal seawater temperature datasets to test the amount of variability between the sites along the coast</w:t>
      </w:r>
      <w:commentRangeEnd w:id="54"/>
      <w:r w:rsidR="00846DB6">
        <w:rPr>
          <w:rStyle w:val="CommentReference"/>
        </w:rPr>
        <w:commentReference w:id="54"/>
      </w:r>
    </w:p>
    <w:p w14:paraId="43313DD8" w14:textId="77777777" w:rsidR="006013DD" w:rsidRDefault="008D4611">
      <w:pPr>
        <w:pStyle w:val="Heading2"/>
      </w:pPr>
      <w:bookmarkStart w:id="56" w:name="study-area"/>
      <w:bookmarkStart w:id="57" w:name="_Toc513441343"/>
      <w:bookmarkEnd w:id="56"/>
      <w:r>
        <w:t>Study area</w:t>
      </w:r>
      <w:bookmarkEnd w:id="57"/>
    </w:p>
    <w:p w14:paraId="531E541F" w14:textId="69169BD7" w:rsidR="006013DD" w:rsidRDefault="008D4611">
      <w:pPr>
        <w:pStyle w:val="FirstParagraph"/>
      </w:pPr>
      <w:r>
        <w:t xml:space="preserve">The South African coastline is 3,100 km long and provides a large area for temperature recordings by using satellite and </w:t>
      </w:r>
      <w:r>
        <w:rPr>
          <w:i/>
        </w:rPr>
        <w:t>in situ</w:t>
      </w:r>
      <w:r>
        <w:t xml:space="preserve"> measurements</w:t>
      </w:r>
      <w:del w:id="58" w:author="AJ Smit" w:date="2018-05-07T08:00:00Z">
        <w:r w:rsidDel="00267918">
          <w:delText xml:space="preserve">, </w:delText>
        </w:r>
      </w:del>
      <w:ins w:id="59" w:author="AJ Smit" w:date="2018-05-07T08:00:00Z">
        <w:r w:rsidR="00267918">
          <w:t>;</w:t>
        </w:r>
        <w:r w:rsidR="00267918">
          <w:t xml:space="preserve"> </w:t>
        </w:r>
      </w:ins>
      <w:r>
        <w:t>therefore, the extent of the study area included the entire Southern African coastline. The west coast of the country is distinct from the other two coasts as it is bordered by the Benguela Current thus forming an Eastern Boundary Upwelling System. The east coast</w:t>
      </w:r>
      <w:commentRangeStart w:id="60"/>
      <w:ins w:id="61" w:author="AJ Smit" w:date="2018-05-07T08:00:00Z">
        <w:r w:rsidR="00267918">
          <w:t>,</w:t>
        </w:r>
        <w:commentRangeEnd w:id="60"/>
        <w:r w:rsidR="00267918">
          <w:rPr>
            <w:rStyle w:val="CommentReference"/>
          </w:rPr>
          <w:commentReference w:id="60"/>
        </w:r>
      </w:ins>
      <w:r>
        <w:t xml:space="preserve"> however, is dominated by a western boundary current, the Agulhas Current. The south coast is also bordered by this Agulhas Current, but differs from the east coast in that it experiences both shear-forced and wind driven upwelling. In order to compare the temperature variation between sites along the coast, datasets for both temperature and waves were accessed. Coastal seawater </w:t>
      </w:r>
      <w:r>
        <w:lastRenderedPageBreak/>
        <w:t>temperatures were sourced from the South African Coastal Temperature Network (SACTN).</w:t>
      </w:r>
    </w:p>
    <w:p w14:paraId="4D8DFC22" w14:textId="252CE23A" w:rsidR="006013DD" w:rsidRDefault="008D4611">
      <w:pPr>
        <w:pStyle w:val="BodyText"/>
      </w:pPr>
      <w:r>
        <w:t>Temparature along the coast is known to be influenced by wave exposure</w:t>
      </w:r>
      <w:del w:id="62" w:author="AJ Smit" w:date="2018-05-07T08:01:00Z">
        <w:r w:rsidDel="00267918">
          <w:delText>,</w:delText>
        </w:r>
      </w:del>
      <w:ins w:id="63" w:author="AJ Smit" w:date="2018-05-07T08:01:00Z">
        <w:r w:rsidR="00267918">
          <w:t>;</w:t>
        </w:r>
        <w:r w:rsidR="00267918">
          <w:t xml:space="preserve"> </w:t>
        </w:r>
        <w:r w:rsidR="00267918">
          <w:rPr>
            <w:rStyle w:val="CommentReference"/>
          </w:rPr>
          <w:commentReference w:id="64"/>
        </w:r>
      </w:ins>
      <w:r>
        <w:t>waves</w:t>
      </w:r>
      <w:ins w:id="65" w:author="AJ Smit" w:date="2018-05-07T08:01:00Z">
        <w:r w:rsidR="00267918">
          <w:t>,</w:t>
        </w:r>
      </w:ins>
      <w:r>
        <w:t xml:space="preserve"> however are </w:t>
      </w:r>
      <w:del w:id="66" w:author="AJ Smit" w:date="2018-05-07T08:01:00Z">
        <w:r w:rsidDel="00267918">
          <w:delText>made up b</w:delText>
        </w:r>
      </w:del>
      <w:ins w:id="67" w:author="AJ Smit" w:date="2018-05-07T08:01:00Z">
        <w:r w:rsidR="00267918">
          <w:t>comprised of</w:t>
        </w:r>
      </w:ins>
      <w:del w:id="68" w:author="AJ Smit" w:date="2018-05-07T08:01:00Z">
        <w:r w:rsidDel="00267918">
          <w:delText>y</w:delText>
        </w:r>
      </w:del>
      <w:r>
        <w:t xml:space="preserve"> a range of </w:t>
      </w:r>
      <w:del w:id="69" w:author="AJ Smit" w:date="2018-05-07T08:01:00Z">
        <w:r w:rsidDel="00267918">
          <w:delText xml:space="preserve">different factors. These factors include </w:delText>
        </w:r>
      </w:del>
      <w:ins w:id="70" w:author="AJ Smit" w:date="2018-05-07T08:01:00Z">
        <w:r w:rsidR="00267918">
          <w:t xml:space="preserve">parameters, such as </w:t>
        </w:r>
      </w:ins>
      <w:ins w:id="71" w:author="AJ Smit" w:date="2018-05-07T08:02:00Z">
        <w:r w:rsidR="00267918">
          <w:t xml:space="preserve">significant </w:t>
        </w:r>
      </w:ins>
      <w:r>
        <w:t>wave height, wave direction and period. However not much is understood on the specific wave parameters and their influence on the temperature at specific sites a long the coast as some these sites may be exposed or sheltered from wave action. We therefore used existing thermal and wave energy data for all the sites across the South African coastline, to investigate the impact of abiotic parameters on the seawater temperature at the different sites.</w:t>
      </w:r>
    </w:p>
    <w:p w14:paraId="5B0E7A25" w14:textId="77777777" w:rsidR="006013DD" w:rsidRDefault="008D4611">
      <w:pPr>
        <w:pStyle w:val="BodyText"/>
      </w:pPr>
      <w:r>
        <w:t>Previous studies suggest that the ocean temperature of these regions are constantly changing. This is evident with an increase in seawater temperature being reported in the Agulhas Current and a decrease in southern Benguela.</w:t>
      </w:r>
    </w:p>
    <w:p w14:paraId="5570B675" w14:textId="77777777" w:rsidR="006013DD" w:rsidRDefault="008D4611">
      <w:pPr>
        <w:pStyle w:val="Heading2"/>
      </w:pPr>
      <w:bookmarkStart w:id="72" w:name="sites"/>
      <w:bookmarkStart w:id="73" w:name="_Toc513441344"/>
      <w:bookmarkEnd w:id="72"/>
      <w:r>
        <w:t>Sites</w:t>
      </w:r>
      <w:bookmarkEnd w:id="73"/>
    </w:p>
    <w:p w14:paraId="60147840" w14:textId="77777777" w:rsidR="006013DD" w:rsidRDefault="008D4611">
      <w:pPr>
        <w:pStyle w:val="FirstParagraph"/>
      </w:pPr>
      <w:r>
        <w:t>Sites were chosen which reflect locations that displayed variable wave and temperature regimes.</w:t>
      </w:r>
    </w:p>
    <w:p w14:paraId="0C560F9C" w14:textId="77777777" w:rsidR="006013DD" w:rsidRDefault="008D4611">
      <w:pPr>
        <w:pStyle w:val="Heading2"/>
      </w:pPr>
      <w:bookmarkStart w:id="74" w:name="method"/>
      <w:bookmarkStart w:id="75" w:name="_Toc513441345"/>
      <w:bookmarkEnd w:id="74"/>
      <w:r>
        <w:t>Method</w:t>
      </w:r>
      <w:bookmarkEnd w:id="75"/>
    </w:p>
    <w:p w14:paraId="5CA19DC6" w14:textId="13154D29" w:rsidR="006013DD" w:rsidRDefault="008D4611">
      <w:pPr>
        <w:pStyle w:val="FirstParagraph"/>
      </w:pPr>
      <w:commentRangeStart w:id="76"/>
      <w:r>
        <w:t>The SACTN temperatures dat</w:t>
      </w:r>
      <w:ins w:id="77" w:author="AJ Smit" w:date="2018-05-07T08:03:00Z">
        <w:r w:rsidR="00267918">
          <w:t>a</w:t>
        </w:r>
      </w:ins>
      <w:r>
        <w:t>set w</w:t>
      </w:r>
      <w:ins w:id="78" w:author="AJ Smit" w:date="2018-05-07T08:02:00Z">
        <w:r w:rsidR="00267918">
          <w:t>as</w:t>
        </w:r>
      </w:ins>
      <w:del w:id="79" w:author="AJ Smit" w:date="2018-05-07T08:02:00Z">
        <w:r w:rsidDel="00267918">
          <w:delText>ere</w:delText>
        </w:r>
      </w:del>
      <w:r>
        <w:t xml:space="preserve"> measured manually using a hand-held thermometer or electronically using underwater temperature recorders (UTRs). This study comprise of 129 </w:t>
      </w:r>
      <w:r>
        <w:rPr>
          <w:i/>
        </w:rPr>
        <w:t>in situ</w:t>
      </w:r>
      <w:r>
        <w:t xml:space="preserve"> time series. Of these 135 time series, 87 are collected with mercury thermometers and 48 are recorded with UTRs. The </w:t>
      </w:r>
      <w:r>
        <w:rPr>
          <w:i/>
        </w:rPr>
        <w:t>in situ</w:t>
      </w:r>
      <w:r>
        <w:t xml:space="preserve"> temperature data were obtained from sites along the coast of South Africa for a period ranging from 1972 to 2017. This data was collected by seven different sources (DEA, SAWS, UWC, DAFF, SAEON, KZNSB, EKZNW). Two of the seven sources made use of thermometers for data collection. In KwaZulu-Natal the KZNSB took temperature measurements approximately 20 cm below the sea-surface using hand-held alcohol thermometers. SAWS provided the second set of thermometer data and these recordings were measured daily at locations around the coast also using hand-held thermometers in shallow water. The DEA, DAFF and EKZN UTRs were attached at a depth of 4 and 9 m. The SAEON data were collected at a depth of 3m and the UWC UTR data were collected at a depth of 1m. These </w:t>
      </w:r>
      <w:r>
        <w:rPr>
          <w:i/>
        </w:rPr>
        <w:t>in situ</w:t>
      </w:r>
      <w:r>
        <w:t xml:space="preserve"> collected data are preferred over satellite SST, which have shown to exhibit large biases. Approximatly two thirds of the data however was collected using themometers which are recorded at a 0.5?C precision and the UTRs at a precision of 0.001?C.</w:t>
      </w:r>
    </w:p>
    <w:p w14:paraId="3F2EA76C" w14:textId="77777777" w:rsidR="006013DD" w:rsidRDefault="008D4611">
      <w:pPr>
        <w:pStyle w:val="Heading1"/>
      </w:pPr>
      <w:bookmarkStart w:id="80" w:name="data"/>
      <w:bookmarkStart w:id="81" w:name="_Toc513441346"/>
      <w:bookmarkEnd w:id="80"/>
      <w:r>
        <w:t>Data</w:t>
      </w:r>
      <w:bookmarkEnd w:id="81"/>
    </w:p>
    <w:p w14:paraId="7BD9A2B0" w14:textId="77777777" w:rsidR="006013DD" w:rsidRDefault="008D4611">
      <w:pPr>
        <w:pStyle w:val="Heading1"/>
      </w:pPr>
      <w:bookmarkStart w:id="82" w:name="sactn--temperature-data"/>
      <w:bookmarkStart w:id="83" w:name="_Toc513441347"/>
      <w:bookmarkEnd w:id="82"/>
      <w:r>
        <w:t>SACTN- temperature data</w:t>
      </w:r>
      <w:bookmarkEnd w:id="83"/>
    </w:p>
    <w:p w14:paraId="67432C93" w14:textId="77777777" w:rsidR="006013DD" w:rsidRDefault="008D4611">
      <w:pPr>
        <w:pStyle w:val="FirstParagraph"/>
      </w:pPr>
      <w:r>
        <w:t xml:space="preserve">The temperature data was obtained from SACTN (South African coastal temperature network). The statistical properties of in situ seawater temperature time series </w:t>
      </w:r>
      <w:r>
        <w:lastRenderedPageBreak/>
        <w:t>representing the whole coastline which includes the mean, minimum and maximum temperature which vary greatly among the different coastal sites as a result of the two major South African currents.</w:t>
      </w:r>
    </w:p>
    <w:p w14:paraId="17120050" w14:textId="77777777" w:rsidR="006013DD" w:rsidRDefault="008D4611">
      <w:pPr>
        <w:pStyle w:val="Heading1"/>
      </w:pPr>
      <w:bookmarkStart w:id="84" w:name="wave-data"/>
      <w:bookmarkStart w:id="85" w:name="_Toc513441348"/>
      <w:bookmarkEnd w:id="84"/>
      <w:r>
        <w:t>Wave data</w:t>
      </w:r>
      <w:bookmarkEnd w:id="85"/>
    </w:p>
    <w:p w14:paraId="28A2A8AC" w14:textId="77777777" w:rsidR="006013DD" w:rsidRDefault="008D4611">
      <w:pPr>
        <w:pStyle w:val="FirstParagraph"/>
      </w:pPr>
      <w:r>
        <w:t>Wave energy data formed part of the South African Coastal Vulnerability Assessment, presented to the Department of Environmental Affairs. The data is forecasted using NOAA Wave Watch III (WWIII), with National Centers for Environmental Predictions (NCEP) product as the numerical input. Hindcast data from WWIII range from 1994-2013 at a 3-hour resolution. The data are then used to model short crested waves generated by the wind into the coastal environment, using Simulating Waves in the Nearshore. SWAN allows one to extract wave parameters from specific locations in the nearshore.</w:t>
      </w:r>
    </w:p>
    <w:p w14:paraId="032D9D63" w14:textId="77777777" w:rsidR="006013DD" w:rsidRDefault="008D4611">
      <w:pPr>
        <w:pStyle w:val="Heading1"/>
      </w:pPr>
      <w:bookmarkStart w:id="86" w:name="statistical-analysis"/>
      <w:bookmarkStart w:id="87" w:name="_Toc513441349"/>
      <w:bookmarkEnd w:id="86"/>
      <w:r>
        <w:t>Statistical analysis</w:t>
      </w:r>
      <w:bookmarkEnd w:id="87"/>
    </w:p>
    <w:p w14:paraId="07FB9CB6" w14:textId="77777777" w:rsidR="006013DD" w:rsidRDefault="008D4611">
      <w:pPr>
        <w:pStyle w:val="FirstParagraph"/>
      </w:pPr>
      <w:r>
        <w:t xml:space="preserve">Redundancy Analyses (RDA) were performed to examine the impact of environmental drivers on coastal seawater temperature. An RDA performs linear regressions between response and explanitory variables. This allows the one to calculate the amount of variation in response variables explained for by explanatory variables. Response variables were represented by temperature measurements, with wave measurements selected as explanatory variables. Multiple regression to compare the differences between variables, these variables are the physical factors that affect temperature. Pairwise correlations were plotted to test whether wave and temperature parameters correlate with one another around the </w:t>
      </w:r>
      <w:proofErr w:type="gramStart"/>
      <w:r>
        <w:t>coast.Therefore</w:t>
      </w:r>
      <w:proofErr w:type="gramEnd"/>
      <w:r>
        <w:t xml:space="preserve"> fluctuations such as minimum, maximum, range and standard deviations were included as temperature parameters, and standard deviations were included as wave parameters.</w:t>
      </w:r>
      <w:commentRangeEnd w:id="76"/>
      <w:r w:rsidR="00267918">
        <w:rPr>
          <w:rStyle w:val="CommentReference"/>
        </w:rPr>
        <w:commentReference w:id="76"/>
      </w:r>
    </w:p>
    <w:sectPr w:rsidR="006013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J Smit" w:date="2018-05-07T07:28:00Z" w:initials="AS">
    <w:p w14:paraId="5075B69C" w14:textId="77777777" w:rsidR="00AA35B5" w:rsidRDefault="00AA35B5">
      <w:pPr>
        <w:pStyle w:val="CommentText"/>
      </w:pPr>
      <w:r>
        <w:rPr>
          <w:rStyle w:val="CommentReference"/>
        </w:rPr>
        <w:annotationRef/>
      </w:r>
      <w:r>
        <w:t xml:space="preserve">And </w:t>
      </w:r>
      <w:proofErr w:type="gramStart"/>
      <w:r>
        <w:t>of course</w:t>
      </w:r>
      <w:proofErr w:type="gramEnd"/>
      <w:r>
        <w:t xml:space="preserve"> also the lower temperatures.</w:t>
      </w:r>
    </w:p>
  </w:comment>
  <w:comment w:id="8" w:author="AJ Smit" w:date="2018-05-07T07:29:00Z" w:initials="AS">
    <w:p w14:paraId="4EEB67DF" w14:textId="77777777" w:rsidR="00AA35B5" w:rsidRDefault="00AA35B5">
      <w:pPr>
        <w:pStyle w:val="CommentText"/>
      </w:pPr>
      <w:r>
        <w:rPr>
          <w:rStyle w:val="CommentReference"/>
        </w:rPr>
        <w:annotationRef/>
      </w:r>
      <w:r>
        <w:t>Why suddenly the talk about hydrodynamics?</w:t>
      </w:r>
    </w:p>
  </w:comment>
  <w:comment w:id="10" w:author="AJ Smit" w:date="2018-05-07T07:29:00Z" w:initials="AS">
    <w:p w14:paraId="37FCB0C0" w14:textId="77777777" w:rsidR="00AA35B5" w:rsidRDefault="00AA35B5">
      <w:pPr>
        <w:pStyle w:val="CommentText"/>
      </w:pPr>
      <w:r>
        <w:rPr>
          <w:rStyle w:val="CommentReference"/>
        </w:rPr>
        <w:annotationRef/>
      </w:r>
      <w:r>
        <w:t>Somewhat redundant-you mentioned this earlier (it is included under physiology).</w:t>
      </w:r>
    </w:p>
  </w:comment>
  <w:comment w:id="2" w:author="AJ Smit" w:date="2018-05-07T07:30:00Z" w:initials="AS">
    <w:p w14:paraId="74158E50" w14:textId="77777777" w:rsidR="00AA35B5" w:rsidRDefault="00AA35B5">
      <w:pPr>
        <w:pStyle w:val="CommentText"/>
      </w:pPr>
      <w:r>
        <w:rPr>
          <w:rStyle w:val="CommentReference"/>
        </w:rPr>
        <w:annotationRef/>
      </w:r>
      <w:r>
        <w:t>Strengthen this section about temperature so as to justify the work better. Much more to say… patterns in diversity across global to regional scales, which determine bioregions; affects productivity; affects ecological processes and the rates of these processes; affects physiological rate processes; changes due to climate change, thus influencing the future distributions of organisms and the concomitant reconfiguration of ecosystems and ecological functioning.</w:t>
      </w:r>
    </w:p>
  </w:comment>
  <w:comment w:id="34" w:author="AJ Smit" w:date="2018-05-07T07:36:00Z" w:initials="AS">
    <w:p w14:paraId="7A0187B9" w14:textId="77777777" w:rsidR="00AA35B5" w:rsidRDefault="00AA35B5">
      <w:pPr>
        <w:pStyle w:val="CommentText"/>
      </w:pPr>
      <w:r>
        <w:rPr>
          <w:rStyle w:val="CommentReference"/>
        </w:rPr>
        <w:annotationRef/>
      </w:r>
      <w:r>
        <w:t>???</w:t>
      </w:r>
    </w:p>
  </w:comment>
  <w:comment w:id="43" w:author="AJ Smit" w:date="2018-05-07T07:38:00Z" w:initials="AS">
    <w:p w14:paraId="27C0BD5E" w14:textId="77777777" w:rsidR="00A87F9D" w:rsidRDefault="00A87F9D">
      <w:pPr>
        <w:pStyle w:val="CommentText"/>
      </w:pPr>
      <w:r>
        <w:rPr>
          <w:rStyle w:val="CommentReference"/>
        </w:rPr>
        <w:annotationRef/>
      </w:r>
      <w:r>
        <w:t xml:space="preserve">You need to expand this section </w:t>
      </w:r>
      <w:proofErr w:type="gramStart"/>
      <w:r>
        <w:t>greatly, and</w:t>
      </w:r>
      <w:proofErr w:type="gramEnd"/>
      <w:r>
        <w:t xml:space="preserve"> include the descriptions of thermal patterns that exist along the coast at different scale, their drivers, everything that is known about it, and the marine provinces that have been set up as a result of these thermal patterns. Understand the associated physical ocean processes that give rise to these thermal patterns. See Smit et al. (2013) for a recent review of some of the biogeographical patterns. </w:t>
      </w:r>
      <w:proofErr w:type="gramStart"/>
      <w:r>
        <w:t>Also</w:t>
      </w:r>
      <w:proofErr w:type="gramEnd"/>
      <w:r>
        <w:t xml:space="preserve"> in Smit et al (2017). See the papers cited there, and in particular the papers by Spalding et al., Bolton et al., </w:t>
      </w:r>
    </w:p>
  </w:comment>
  <w:comment w:id="54" w:author="AJ Smit" w:date="2018-05-07T07:57:00Z" w:initials="AS">
    <w:p w14:paraId="282D8E0D" w14:textId="77777777" w:rsidR="00846DB6" w:rsidRDefault="00846DB6">
      <w:pPr>
        <w:pStyle w:val="CommentText"/>
      </w:pPr>
      <w:r>
        <w:rPr>
          <w:rStyle w:val="CommentReference"/>
        </w:rPr>
        <w:annotationRef/>
      </w:r>
      <w:r>
        <w:t xml:space="preserve">Not clear. </w:t>
      </w:r>
    </w:p>
    <w:p w14:paraId="76AF4676" w14:textId="77777777" w:rsidR="00846DB6" w:rsidRDefault="00846DB6">
      <w:pPr>
        <w:pStyle w:val="CommentText"/>
      </w:pPr>
    </w:p>
    <w:p w14:paraId="3D2F107B" w14:textId="77777777" w:rsidR="00846DB6" w:rsidRDefault="00846DB6">
      <w:pPr>
        <w:pStyle w:val="CommentText"/>
      </w:pPr>
      <w:r>
        <w:t>This is also due to missing info before this section here:</w:t>
      </w:r>
    </w:p>
    <w:p w14:paraId="51982303" w14:textId="77777777" w:rsidR="00846DB6" w:rsidRDefault="00846DB6">
      <w:pPr>
        <w:pStyle w:val="CommentText"/>
      </w:pPr>
    </w:p>
    <w:p w14:paraId="54840C3F" w14:textId="77777777" w:rsidR="00846DB6" w:rsidRDefault="00846DB6">
      <w:pPr>
        <w:pStyle w:val="CommentText"/>
      </w:pPr>
      <w:r>
        <w:t xml:space="preserve">What are you studying? Why? What is known globally? What is </w:t>
      </w:r>
      <w:proofErr w:type="spellStart"/>
      <w:r>
        <w:t>know</w:t>
      </w:r>
      <w:proofErr w:type="spellEnd"/>
      <w:r>
        <w:t xml:space="preserve"> regionally? Why do we know it? What don’t we know? Why don’t we know it? If we knew it, how would things be better? How will your study add this knowledge? How is it that you can do this now, and no-one has done this before? Once you have done it, what then?</w:t>
      </w:r>
    </w:p>
  </w:comment>
  <w:comment w:id="60" w:author="AJ Smit" w:date="2018-05-07T08:00:00Z" w:initials="AS">
    <w:p w14:paraId="236568E4" w14:textId="2BCFB041" w:rsidR="00267918" w:rsidRDefault="00267918">
      <w:pPr>
        <w:pStyle w:val="CommentText"/>
      </w:pPr>
      <w:r>
        <w:rPr>
          <w:rStyle w:val="CommentReference"/>
        </w:rPr>
        <w:annotationRef/>
      </w:r>
      <w:r>
        <w:t>You seem to be struggling a lot with punctuation.</w:t>
      </w:r>
    </w:p>
  </w:comment>
  <w:comment w:id="64" w:author="AJ Smit" w:date="2018-05-07T08:01:00Z" w:initials="AS">
    <w:p w14:paraId="53321330" w14:textId="42DF8405" w:rsidR="00267918" w:rsidRDefault="00267918">
      <w:pPr>
        <w:pStyle w:val="CommentText"/>
      </w:pPr>
      <w:r>
        <w:rPr>
          <w:rStyle w:val="CommentReference"/>
        </w:rPr>
        <w:annotationRef/>
      </w:r>
      <w:r>
        <w:t>Usually one puts a space after a comma.</w:t>
      </w:r>
    </w:p>
  </w:comment>
  <w:comment w:id="76" w:author="AJ Smit" w:date="2018-05-07T08:04:00Z" w:initials="AS">
    <w:p w14:paraId="125E7EDE" w14:textId="77777777" w:rsidR="00267918" w:rsidRDefault="00267918">
      <w:pPr>
        <w:pStyle w:val="CommentText"/>
      </w:pPr>
      <w:r>
        <w:rPr>
          <w:rStyle w:val="CommentReference"/>
        </w:rPr>
        <w:annotationRef/>
      </w:r>
      <w:r>
        <w:t xml:space="preserve">It’s a start, but not really well written. Once you have read ALL the papers highlighted in yellow in the PDF I emailed you today, re-write this. When you read the papers, pay attention to how things are written: how much, how, why, where, structure, etc. See if you can learn by </w:t>
      </w:r>
      <w:proofErr w:type="gramStart"/>
      <w:r>
        <w:t>example, and</w:t>
      </w:r>
      <w:proofErr w:type="gramEnd"/>
      <w:r>
        <w:t xml:space="preserve"> show me here what you have learned about writing.</w:t>
      </w:r>
    </w:p>
    <w:p w14:paraId="7DE2D945" w14:textId="77777777" w:rsidR="00267918" w:rsidRDefault="00267918">
      <w:pPr>
        <w:pStyle w:val="CommentText"/>
      </w:pPr>
    </w:p>
    <w:p w14:paraId="333DCF33" w14:textId="4E4EB6D2" w:rsidR="00267918" w:rsidRDefault="00267918">
      <w:pPr>
        <w:pStyle w:val="CommentText"/>
      </w:pPr>
      <w:r>
        <w:t>In my experience, much of the stuff we expect of you can be obtained by looking at written papers and learning by example. If you are attentive and pay attention to detail, you will learn quickly about how to write.</w:t>
      </w:r>
      <w:r w:rsidR="00DF4BE9">
        <w:t xml:space="preserve"> Plenty of reading is required beforehand, </w:t>
      </w:r>
      <w:r w:rsidR="00DF4BE9">
        <w:t>though.</w:t>
      </w:r>
      <w:bookmarkStart w:id="88" w:name="_GoBack"/>
      <w:bookmarkEnd w:id="8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75B69C" w15:done="0"/>
  <w15:commentEx w15:paraId="4EEB67DF" w15:done="0"/>
  <w15:commentEx w15:paraId="37FCB0C0" w15:done="0"/>
  <w15:commentEx w15:paraId="74158E50" w15:done="0"/>
  <w15:commentEx w15:paraId="7A0187B9" w15:done="0"/>
  <w15:commentEx w15:paraId="27C0BD5E" w15:done="0"/>
  <w15:commentEx w15:paraId="54840C3F" w15:done="0"/>
  <w15:commentEx w15:paraId="236568E4" w15:done="0"/>
  <w15:commentEx w15:paraId="53321330" w15:done="0"/>
  <w15:commentEx w15:paraId="333DCF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75B69C" w16cid:durableId="1E9A7E91"/>
  <w16cid:commentId w16cid:paraId="4EEB67DF" w16cid:durableId="1E9A7EC5"/>
  <w16cid:commentId w16cid:paraId="37FCB0C0" w16cid:durableId="1E9A7EF3"/>
  <w16cid:commentId w16cid:paraId="74158E50" w16cid:durableId="1E9A7F20"/>
  <w16cid:commentId w16cid:paraId="7A0187B9" w16cid:durableId="1E9A8086"/>
  <w16cid:commentId w16cid:paraId="27C0BD5E" w16cid:durableId="1E9A80F3"/>
  <w16cid:commentId w16cid:paraId="54840C3F" w16cid:durableId="1E9A8581"/>
  <w16cid:commentId w16cid:paraId="236568E4" w16cid:durableId="1E9A8613"/>
  <w16cid:commentId w16cid:paraId="333DCF33" w16cid:durableId="1E9A87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B0A6" w14:textId="77777777" w:rsidR="00413FC3" w:rsidRDefault="00413FC3">
      <w:pPr>
        <w:spacing w:after="0"/>
      </w:pPr>
      <w:r>
        <w:separator/>
      </w:r>
    </w:p>
  </w:endnote>
  <w:endnote w:type="continuationSeparator" w:id="0">
    <w:p w14:paraId="7941ABFC" w14:textId="77777777" w:rsidR="00413FC3" w:rsidRDefault="00413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95D2" w14:textId="77777777" w:rsidR="00413FC3" w:rsidRDefault="00413FC3">
      <w:r>
        <w:separator/>
      </w:r>
    </w:p>
  </w:footnote>
  <w:footnote w:type="continuationSeparator" w:id="0">
    <w:p w14:paraId="227357E9" w14:textId="77777777" w:rsidR="00413FC3" w:rsidRDefault="00413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BB0F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17A5628"/>
    <w:multiLevelType w:val="multilevel"/>
    <w:tmpl w:val="43BCE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Windows Live" w15:userId="3216eea9124eee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7918"/>
    <w:rsid w:val="00413FC3"/>
    <w:rsid w:val="004E29B3"/>
    <w:rsid w:val="00590D07"/>
    <w:rsid w:val="006013DD"/>
    <w:rsid w:val="00784D58"/>
    <w:rsid w:val="00846DB6"/>
    <w:rsid w:val="008D4611"/>
    <w:rsid w:val="008D6863"/>
    <w:rsid w:val="00A87F9D"/>
    <w:rsid w:val="00AA35B5"/>
    <w:rsid w:val="00B10E8C"/>
    <w:rsid w:val="00B86B75"/>
    <w:rsid w:val="00BC48D5"/>
    <w:rsid w:val="00C36279"/>
    <w:rsid w:val="00DF4BE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8AE44"/>
  <w15:docId w15:val="{336B0CEB-8501-8E4B-9405-F593D2F7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10E8C"/>
    <w:pPr>
      <w:spacing w:after="100"/>
      <w:ind w:left="240"/>
    </w:pPr>
  </w:style>
  <w:style w:type="paragraph" w:styleId="TOC1">
    <w:name w:val="toc 1"/>
    <w:basedOn w:val="Normal"/>
    <w:next w:val="Normal"/>
    <w:autoRedefine/>
    <w:uiPriority w:val="39"/>
    <w:unhideWhenUsed/>
    <w:rsid w:val="00B10E8C"/>
    <w:pPr>
      <w:spacing w:after="100"/>
    </w:pPr>
  </w:style>
  <w:style w:type="paragraph" w:styleId="BalloonText">
    <w:name w:val="Balloon Text"/>
    <w:basedOn w:val="Normal"/>
    <w:link w:val="BalloonTextChar"/>
    <w:semiHidden/>
    <w:unhideWhenUsed/>
    <w:rsid w:val="00AA35B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A35B5"/>
    <w:rPr>
      <w:rFonts w:ascii="Times New Roman" w:hAnsi="Times New Roman" w:cs="Times New Roman"/>
      <w:sz w:val="18"/>
      <w:szCs w:val="18"/>
    </w:rPr>
  </w:style>
  <w:style w:type="character" w:styleId="CommentReference">
    <w:name w:val="annotation reference"/>
    <w:basedOn w:val="DefaultParagraphFont"/>
    <w:semiHidden/>
    <w:unhideWhenUsed/>
    <w:rsid w:val="00AA35B5"/>
    <w:rPr>
      <w:sz w:val="16"/>
      <w:szCs w:val="16"/>
    </w:rPr>
  </w:style>
  <w:style w:type="paragraph" w:styleId="CommentText">
    <w:name w:val="annotation text"/>
    <w:basedOn w:val="Normal"/>
    <w:link w:val="CommentTextChar"/>
    <w:semiHidden/>
    <w:unhideWhenUsed/>
    <w:rsid w:val="00AA35B5"/>
    <w:rPr>
      <w:sz w:val="20"/>
      <w:szCs w:val="20"/>
    </w:rPr>
  </w:style>
  <w:style w:type="character" w:customStyle="1" w:styleId="CommentTextChar">
    <w:name w:val="Comment Text Char"/>
    <w:basedOn w:val="DefaultParagraphFont"/>
    <w:link w:val="CommentText"/>
    <w:semiHidden/>
    <w:rsid w:val="00AA35B5"/>
    <w:rPr>
      <w:sz w:val="20"/>
      <w:szCs w:val="20"/>
    </w:rPr>
  </w:style>
  <w:style w:type="paragraph" w:styleId="CommentSubject">
    <w:name w:val="annotation subject"/>
    <w:basedOn w:val="CommentText"/>
    <w:next w:val="CommentText"/>
    <w:link w:val="CommentSubjectChar"/>
    <w:semiHidden/>
    <w:unhideWhenUsed/>
    <w:rsid w:val="00AA35B5"/>
    <w:rPr>
      <w:b/>
      <w:bCs/>
    </w:rPr>
  </w:style>
  <w:style w:type="character" w:customStyle="1" w:styleId="CommentSubjectChar">
    <w:name w:val="Comment Subject Char"/>
    <w:basedOn w:val="CommentTextChar"/>
    <w:link w:val="CommentSubject"/>
    <w:semiHidden/>
    <w:rsid w:val="00AA3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Quantifying the impacts of physical factors on the ocean temperatures along the South African coastal system</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physical factors on the ocean temperatures along the South African coastal system</dc:title>
  <dc:subject/>
  <dc:creator>Amieroh Abrahams</dc:creator>
  <cp:keywords/>
  <dc:description/>
  <cp:lastModifiedBy>AJ Smit</cp:lastModifiedBy>
  <cp:revision>2</cp:revision>
  <dcterms:created xsi:type="dcterms:W3CDTF">2018-05-07T05:27:00Z</dcterms:created>
  <dcterms:modified xsi:type="dcterms:W3CDTF">2018-05-07T06:07:00Z</dcterms:modified>
</cp:coreProperties>
</file>